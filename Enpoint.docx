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D7C1F" w14:textId="77777777" w:rsidR="00135B7A" w:rsidRPr="007863FA" w:rsidRDefault="00135B7A" w:rsidP="00135B7A">
      <w:pPr>
        <w:shd w:val="clear" w:color="auto" w:fill="FFFFFF"/>
        <w:spacing w:after="0" w:line="240" w:lineRule="auto"/>
        <w:jc w:val="center"/>
        <w:textAlignment w:val="baseline"/>
        <w:rPr>
          <w:rFonts w:ascii="Arial" w:eastAsia="Times New Roman" w:hAnsi="Arial" w:cs="Arial"/>
          <w:color w:val="666666"/>
          <w:sz w:val="20"/>
          <w:szCs w:val="23"/>
        </w:rPr>
      </w:pPr>
      <w:ins w:id="0" w:author="Unknown">
        <w:r w:rsidRPr="007863FA">
          <w:rPr>
            <w:rFonts w:ascii="Arial" w:eastAsia="Times New Roman" w:hAnsi="Arial" w:cs="Arial"/>
            <w:color w:val="000000"/>
            <w:sz w:val="20"/>
            <w:szCs w:val="23"/>
            <w:bdr w:val="none" w:sz="0" w:space="0" w:color="auto" w:frame="1"/>
          </w:rPr>
          <w:br/>
        </w:r>
      </w:ins>
    </w:p>
    <w:p w14:paraId="57BF919E" w14:textId="77777777" w:rsidR="00135B7A" w:rsidRPr="007863FA" w:rsidRDefault="00135B7A" w:rsidP="00135B7A">
      <w:pPr>
        <w:shd w:val="clear" w:color="auto" w:fill="FFFFFF"/>
        <w:spacing w:after="0" w:line="240" w:lineRule="auto"/>
        <w:textAlignment w:val="baseline"/>
        <w:rPr>
          <w:rFonts w:ascii="Arial" w:eastAsia="Times New Roman" w:hAnsi="Arial" w:cs="Arial"/>
          <w:color w:val="666666"/>
          <w:sz w:val="20"/>
          <w:szCs w:val="23"/>
        </w:rPr>
      </w:pPr>
      <w:r w:rsidRPr="007863FA">
        <w:rPr>
          <w:rFonts w:ascii="Arial" w:eastAsia="Times New Roman" w:hAnsi="Arial" w:cs="Arial"/>
          <w:b/>
          <w:bCs/>
          <w:color w:val="666666"/>
          <w:sz w:val="20"/>
          <w:szCs w:val="23"/>
          <w:bdr w:val="none" w:sz="0" w:space="0" w:color="auto" w:frame="1"/>
        </w:rPr>
        <w:t>Enpoint</w:t>
      </w:r>
      <w:r w:rsidRPr="007863FA">
        <w:rPr>
          <w:rFonts w:ascii="Arial" w:eastAsia="Times New Roman" w:hAnsi="Arial" w:cs="Arial"/>
          <w:color w:val="666666"/>
          <w:sz w:val="20"/>
          <w:szCs w:val="23"/>
        </w:rPr>
        <w:t>: Điểm kết thúc (Cuối đoạn thẳng, góc hình tam giác, góc hình chữ nhật, góc hình vuông…)</w:t>
      </w:r>
    </w:p>
    <w:p w14:paraId="6B424ADD" w14:textId="77777777" w:rsidR="00135B7A" w:rsidRPr="007863FA" w:rsidRDefault="00135B7A" w:rsidP="00135B7A">
      <w:pPr>
        <w:pStyle w:val="NormalWeb"/>
        <w:shd w:val="clear" w:color="auto" w:fill="FFFFFF"/>
        <w:spacing w:before="0" w:beforeAutospacing="0" w:after="0" w:afterAutospacing="0"/>
        <w:textAlignment w:val="baseline"/>
        <w:rPr>
          <w:rFonts w:ascii="Arial" w:hAnsi="Arial" w:cs="Arial"/>
          <w:color w:val="666666"/>
          <w:sz w:val="20"/>
          <w:szCs w:val="23"/>
        </w:rPr>
      </w:pPr>
      <w:r w:rsidRPr="007863FA">
        <w:rPr>
          <w:rStyle w:val="Strong"/>
          <w:rFonts w:ascii="Arial" w:hAnsi="Arial" w:cs="Arial"/>
          <w:color w:val="666666"/>
          <w:sz w:val="20"/>
          <w:szCs w:val="23"/>
          <w:bdr w:val="none" w:sz="0" w:space="0" w:color="auto" w:frame="1"/>
        </w:rPr>
        <w:t>Midpoint</w:t>
      </w:r>
      <w:r w:rsidRPr="007863FA">
        <w:rPr>
          <w:rFonts w:ascii="Arial" w:hAnsi="Arial" w:cs="Arial"/>
          <w:color w:val="666666"/>
          <w:sz w:val="20"/>
          <w:szCs w:val="23"/>
        </w:rPr>
        <w:t>: Trung điểm của một đoạn thẳng hoặc một cạnh của đối tượng</w:t>
      </w:r>
    </w:p>
    <w:p w14:paraId="693EF2C6" w14:textId="77777777" w:rsidR="00135B7A" w:rsidRPr="007863FA" w:rsidRDefault="00135B7A" w:rsidP="00135B7A">
      <w:pPr>
        <w:pStyle w:val="NormalWeb"/>
        <w:shd w:val="clear" w:color="auto" w:fill="FFFFFF"/>
        <w:spacing w:before="0" w:beforeAutospacing="0" w:after="0" w:afterAutospacing="0"/>
        <w:textAlignment w:val="baseline"/>
        <w:rPr>
          <w:rFonts w:ascii="Arial" w:hAnsi="Arial" w:cs="Arial"/>
          <w:color w:val="666666"/>
          <w:sz w:val="20"/>
          <w:szCs w:val="23"/>
        </w:rPr>
      </w:pPr>
      <w:r w:rsidRPr="007863FA">
        <w:rPr>
          <w:rStyle w:val="Strong"/>
          <w:rFonts w:ascii="Arial" w:hAnsi="Arial" w:cs="Arial"/>
          <w:color w:val="666666"/>
          <w:sz w:val="20"/>
          <w:szCs w:val="23"/>
          <w:bdr w:val="none" w:sz="0" w:space="0" w:color="auto" w:frame="1"/>
        </w:rPr>
        <w:t>Center</w:t>
      </w:r>
      <w:r w:rsidRPr="007863FA">
        <w:rPr>
          <w:rFonts w:ascii="Arial" w:hAnsi="Arial" w:cs="Arial"/>
          <w:color w:val="666666"/>
          <w:sz w:val="20"/>
          <w:szCs w:val="23"/>
        </w:rPr>
        <w:t>: Tâm của hình tròn, hình Ellip.</w:t>
      </w:r>
    </w:p>
    <w:p w14:paraId="2EF484C0" w14:textId="77777777" w:rsidR="00135B7A" w:rsidRPr="007863FA" w:rsidRDefault="00135B7A" w:rsidP="00135B7A">
      <w:pPr>
        <w:pStyle w:val="NormalWeb"/>
        <w:shd w:val="clear" w:color="auto" w:fill="FFFFFF"/>
        <w:spacing w:before="0" w:beforeAutospacing="0" w:after="0" w:afterAutospacing="0"/>
        <w:textAlignment w:val="baseline"/>
        <w:rPr>
          <w:rFonts w:ascii="Arial" w:hAnsi="Arial" w:cs="Arial"/>
          <w:color w:val="666666"/>
          <w:sz w:val="20"/>
          <w:szCs w:val="23"/>
        </w:rPr>
      </w:pPr>
      <w:r w:rsidRPr="007863FA">
        <w:rPr>
          <w:rStyle w:val="Strong"/>
          <w:rFonts w:ascii="Arial" w:hAnsi="Arial" w:cs="Arial"/>
          <w:color w:val="666666"/>
          <w:sz w:val="20"/>
          <w:szCs w:val="23"/>
          <w:bdr w:val="none" w:sz="0" w:space="0" w:color="auto" w:frame="1"/>
        </w:rPr>
        <w:t>Node</w:t>
      </w:r>
      <w:r w:rsidRPr="007863FA">
        <w:rPr>
          <w:rFonts w:ascii="Arial" w:hAnsi="Arial" w:cs="Arial"/>
          <w:color w:val="666666"/>
          <w:sz w:val="20"/>
          <w:szCs w:val="23"/>
        </w:rPr>
        <w:t>: Bắt điểm chân đường kích thước , hoặc tại một điểm</w:t>
      </w:r>
    </w:p>
    <w:p w14:paraId="75958606" w14:textId="77777777" w:rsidR="00135B7A" w:rsidRPr="007863FA" w:rsidRDefault="00135B7A" w:rsidP="00135B7A">
      <w:pPr>
        <w:pStyle w:val="NormalWeb"/>
        <w:shd w:val="clear" w:color="auto" w:fill="FFFFFF"/>
        <w:spacing w:before="0" w:beforeAutospacing="0" w:after="0" w:afterAutospacing="0"/>
        <w:textAlignment w:val="baseline"/>
        <w:rPr>
          <w:rFonts w:ascii="Arial" w:hAnsi="Arial" w:cs="Arial"/>
          <w:color w:val="666666"/>
          <w:sz w:val="20"/>
          <w:szCs w:val="23"/>
        </w:rPr>
      </w:pPr>
      <w:r w:rsidRPr="007863FA">
        <w:rPr>
          <w:rStyle w:val="Strong"/>
          <w:rFonts w:ascii="Arial" w:hAnsi="Arial" w:cs="Arial"/>
          <w:color w:val="666666"/>
          <w:sz w:val="20"/>
          <w:szCs w:val="23"/>
          <w:bdr w:val="none" w:sz="0" w:space="0" w:color="auto" w:frame="1"/>
        </w:rPr>
        <w:t>Quadrant</w:t>
      </w:r>
      <w:r w:rsidRPr="007863FA">
        <w:rPr>
          <w:rFonts w:ascii="Arial" w:hAnsi="Arial" w:cs="Arial"/>
          <w:color w:val="666666"/>
          <w:sz w:val="20"/>
          <w:szCs w:val="23"/>
        </w:rPr>
        <w:t>: Điểm phần tư đường trong hoặc hình Ellip</w:t>
      </w:r>
    </w:p>
    <w:p w14:paraId="044390F0" w14:textId="77777777" w:rsidR="00135B7A" w:rsidRPr="007863FA" w:rsidRDefault="00135B7A" w:rsidP="00135B7A">
      <w:pPr>
        <w:pStyle w:val="NormalWeb"/>
        <w:shd w:val="clear" w:color="auto" w:fill="FFFFFF"/>
        <w:spacing w:before="0" w:beforeAutospacing="0" w:after="0" w:afterAutospacing="0"/>
        <w:textAlignment w:val="baseline"/>
        <w:rPr>
          <w:rFonts w:ascii="Arial" w:hAnsi="Arial" w:cs="Arial"/>
          <w:color w:val="666666"/>
          <w:sz w:val="20"/>
          <w:szCs w:val="23"/>
        </w:rPr>
      </w:pPr>
      <w:r w:rsidRPr="007863FA">
        <w:rPr>
          <w:rStyle w:val="Strong"/>
          <w:rFonts w:ascii="Arial" w:hAnsi="Arial" w:cs="Arial"/>
          <w:color w:val="666666"/>
          <w:sz w:val="20"/>
          <w:szCs w:val="23"/>
          <w:bdr w:val="none" w:sz="0" w:space="0" w:color="auto" w:frame="1"/>
        </w:rPr>
        <w:t>Intersection</w:t>
      </w:r>
      <w:r w:rsidRPr="007863FA">
        <w:rPr>
          <w:rFonts w:ascii="Arial" w:hAnsi="Arial" w:cs="Arial"/>
          <w:color w:val="666666"/>
          <w:sz w:val="20"/>
          <w:szCs w:val="23"/>
        </w:rPr>
        <w:t>: Giao cắt của hai đoạn thẳng</w:t>
      </w:r>
    </w:p>
    <w:p w14:paraId="2F1C0B4C" w14:textId="77777777" w:rsidR="00135B7A" w:rsidRPr="007863FA" w:rsidRDefault="00135B7A" w:rsidP="00135B7A">
      <w:pPr>
        <w:pStyle w:val="NormalWeb"/>
        <w:shd w:val="clear" w:color="auto" w:fill="FFFFFF"/>
        <w:spacing w:before="0" w:beforeAutospacing="0" w:after="0" w:afterAutospacing="0"/>
        <w:textAlignment w:val="baseline"/>
        <w:rPr>
          <w:rFonts w:ascii="Arial" w:hAnsi="Arial" w:cs="Arial"/>
          <w:color w:val="666666"/>
          <w:sz w:val="18"/>
          <w:szCs w:val="23"/>
        </w:rPr>
      </w:pPr>
      <w:r w:rsidRPr="007863FA">
        <w:rPr>
          <w:rStyle w:val="Strong"/>
          <w:rFonts w:ascii="Arial" w:hAnsi="Arial" w:cs="Arial"/>
          <w:color w:val="666666"/>
          <w:sz w:val="20"/>
          <w:szCs w:val="23"/>
          <w:bdr w:val="none" w:sz="0" w:space="0" w:color="auto" w:frame="1"/>
        </w:rPr>
        <w:t>Extension</w:t>
      </w:r>
      <w:r w:rsidRPr="007863FA">
        <w:rPr>
          <w:rFonts w:ascii="Arial" w:hAnsi="Arial" w:cs="Arial"/>
          <w:color w:val="666666"/>
          <w:sz w:val="20"/>
          <w:szCs w:val="23"/>
        </w:rPr>
        <w:t>: Bắt điểm ngoài đoạn thẳng nằm trên phương của đoạn thẳng đó</w:t>
      </w:r>
    </w:p>
    <w:p w14:paraId="61EA40B8" w14:textId="77777777" w:rsidR="00135B7A" w:rsidRPr="007863FA" w:rsidRDefault="00135B7A" w:rsidP="00135B7A">
      <w:pPr>
        <w:pStyle w:val="NormalWeb"/>
        <w:shd w:val="clear" w:color="auto" w:fill="FFFFFF"/>
        <w:spacing w:before="0" w:beforeAutospacing="0" w:after="0" w:afterAutospacing="0"/>
        <w:textAlignment w:val="baseline"/>
        <w:rPr>
          <w:rFonts w:ascii="Arial" w:hAnsi="Arial" w:cs="Arial"/>
          <w:color w:val="666666"/>
          <w:sz w:val="20"/>
          <w:szCs w:val="23"/>
        </w:rPr>
      </w:pPr>
      <w:r w:rsidRPr="007863FA">
        <w:rPr>
          <w:rStyle w:val="Strong"/>
          <w:rFonts w:ascii="Arial" w:hAnsi="Arial" w:cs="Arial"/>
          <w:color w:val="666666"/>
          <w:sz w:val="20"/>
          <w:szCs w:val="23"/>
          <w:bdr w:val="none" w:sz="0" w:space="0" w:color="auto" w:frame="1"/>
        </w:rPr>
        <w:t>Insertion</w:t>
      </w:r>
      <w:r w:rsidRPr="007863FA">
        <w:rPr>
          <w:rFonts w:ascii="Arial" w:hAnsi="Arial" w:cs="Arial"/>
          <w:color w:val="666666"/>
          <w:sz w:val="20"/>
          <w:szCs w:val="23"/>
        </w:rPr>
        <w:t>: Lựa chọn điểm được chèn</w:t>
      </w:r>
    </w:p>
    <w:p w14:paraId="72C1B213" w14:textId="77777777" w:rsidR="00135B7A" w:rsidRPr="007863FA" w:rsidRDefault="00135B7A" w:rsidP="00135B7A">
      <w:pPr>
        <w:pStyle w:val="NormalWeb"/>
        <w:shd w:val="clear" w:color="auto" w:fill="FFFFFF"/>
        <w:spacing w:before="0" w:beforeAutospacing="0" w:after="0" w:afterAutospacing="0"/>
        <w:textAlignment w:val="baseline"/>
        <w:rPr>
          <w:rFonts w:ascii="Arial" w:hAnsi="Arial" w:cs="Arial"/>
          <w:color w:val="666666"/>
          <w:sz w:val="20"/>
          <w:szCs w:val="23"/>
        </w:rPr>
      </w:pPr>
      <w:r w:rsidRPr="007863FA">
        <w:rPr>
          <w:rStyle w:val="Strong"/>
          <w:rFonts w:ascii="Arial" w:hAnsi="Arial" w:cs="Arial"/>
          <w:color w:val="666666"/>
          <w:sz w:val="20"/>
          <w:szCs w:val="23"/>
          <w:bdr w:val="none" w:sz="0" w:space="0" w:color="auto" w:frame="1"/>
        </w:rPr>
        <w:t>Prependicular</w:t>
      </w:r>
      <w:r w:rsidRPr="007863FA">
        <w:rPr>
          <w:rFonts w:ascii="Arial" w:hAnsi="Arial" w:cs="Arial"/>
          <w:color w:val="666666"/>
          <w:sz w:val="20"/>
          <w:szCs w:val="23"/>
        </w:rPr>
        <w:t>: Bắt điểm vuông góc với cạnh, đường thẳng bất kỳ</w:t>
      </w:r>
    </w:p>
    <w:p w14:paraId="0BD97DF0" w14:textId="77777777" w:rsidR="00135B7A" w:rsidRPr="007863FA" w:rsidRDefault="00135B7A" w:rsidP="00135B7A">
      <w:pPr>
        <w:pStyle w:val="NormalWeb"/>
        <w:shd w:val="clear" w:color="auto" w:fill="FFFFFF"/>
        <w:spacing w:before="0" w:beforeAutospacing="0" w:after="0" w:afterAutospacing="0"/>
        <w:textAlignment w:val="baseline"/>
        <w:rPr>
          <w:rFonts w:ascii="Arial" w:hAnsi="Arial" w:cs="Arial"/>
          <w:color w:val="666666"/>
          <w:sz w:val="20"/>
          <w:szCs w:val="23"/>
        </w:rPr>
      </w:pPr>
      <w:r w:rsidRPr="007863FA">
        <w:rPr>
          <w:rStyle w:val="Strong"/>
          <w:rFonts w:ascii="Arial" w:hAnsi="Arial" w:cs="Arial"/>
          <w:color w:val="666666"/>
          <w:sz w:val="20"/>
          <w:szCs w:val="23"/>
          <w:bdr w:val="none" w:sz="0" w:space="0" w:color="auto" w:frame="1"/>
        </w:rPr>
        <w:t>Tagent:</w:t>
      </w:r>
      <w:r w:rsidRPr="007863FA">
        <w:rPr>
          <w:rFonts w:ascii="Arial" w:hAnsi="Arial" w:cs="Arial"/>
          <w:color w:val="666666"/>
          <w:sz w:val="20"/>
          <w:szCs w:val="23"/>
        </w:rPr>
        <w:t> Tiếp tuyến của hình tròn, cung tròn, hình ellip</w:t>
      </w:r>
    </w:p>
    <w:p w14:paraId="31C11D8E" w14:textId="77777777" w:rsidR="00135B7A" w:rsidRPr="007863FA" w:rsidRDefault="00135B7A" w:rsidP="00135B7A">
      <w:pPr>
        <w:pStyle w:val="NormalWeb"/>
        <w:shd w:val="clear" w:color="auto" w:fill="FFFFFF"/>
        <w:spacing w:before="0" w:beforeAutospacing="0" w:after="0" w:afterAutospacing="0"/>
        <w:textAlignment w:val="baseline"/>
        <w:rPr>
          <w:rFonts w:ascii="Arial" w:hAnsi="Arial" w:cs="Arial"/>
          <w:color w:val="666666"/>
          <w:sz w:val="20"/>
          <w:szCs w:val="23"/>
        </w:rPr>
      </w:pPr>
      <w:r w:rsidRPr="007863FA">
        <w:rPr>
          <w:rStyle w:val="Strong"/>
          <w:rFonts w:ascii="Arial" w:hAnsi="Arial" w:cs="Arial"/>
          <w:color w:val="666666"/>
          <w:sz w:val="20"/>
          <w:szCs w:val="23"/>
          <w:bdr w:val="none" w:sz="0" w:space="0" w:color="auto" w:frame="1"/>
        </w:rPr>
        <w:t>Nearest</w:t>
      </w:r>
      <w:r w:rsidRPr="007863FA">
        <w:rPr>
          <w:rFonts w:ascii="Arial" w:hAnsi="Arial" w:cs="Arial"/>
          <w:color w:val="666666"/>
          <w:sz w:val="20"/>
          <w:szCs w:val="23"/>
        </w:rPr>
        <w:t>: Bắt điểm bất kỳ nằm trên một hình.</w:t>
      </w:r>
    </w:p>
    <w:p w14:paraId="5897A15C" w14:textId="77777777" w:rsidR="00135B7A" w:rsidRPr="007863FA" w:rsidRDefault="00135B7A" w:rsidP="00135B7A">
      <w:pPr>
        <w:pStyle w:val="NormalWeb"/>
        <w:shd w:val="clear" w:color="auto" w:fill="FFFFFF"/>
        <w:spacing w:before="0" w:beforeAutospacing="0" w:after="0" w:afterAutospacing="0"/>
        <w:textAlignment w:val="baseline"/>
        <w:rPr>
          <w:rFonts w:ascii="Arial" w:hAnsi="Arial" w:cs="Arial"/>
          <w:color w:val="666666"/>
          <w:sz w:val="20"/>
          <w:szCs w:val="23"/>
        </w:rPr>
      </w:pPr>
      <w:r w:rsidRPr="007863FA">
        <w:rPr>
          <w:rStyle w:val="Strong"/>
          <w:rFonts w:ascii="Arial" w:hAnsi="Arial" w:cs="Arial"/>
          <w:color w:val="666666"/>
          <w:sz w:val="20"/>
          <w:szCs w:val="23"/>
          <w:bdr w:val="none" w:sz="0" w:space="0" w:color="auto" w:frame="1"/>
        </w:rPr>
        <w:t>Apparent Intersection</w:t>
      </w:r>
      <w:r w:rsidRPr="007863FA">
        <w:rPr>
          <w:rFonts w:ascii="Arial" w:hAnsi="Arial" w:cs="Arial"/>
          <w:color w:val="666666"/>
          <w:sz w:val="20"/>
          <w:szCs w:val="23"/>
        </w:rPr>
        <w:t>: Truy bắt điểm tại giao điểm vuông góc</w:t>
      </w:r>
    </w:p>
    <w:p w14:paraId="4C1618EB" w14:textId="4AD3EF1E" w:rsidR="00135B7A" w:rsidRPr="007863FA" w:rsidRDefault="00135B7A" w:rsidP="00135B7A">
      <w:pPr>
        <w:pStyle w:val="NormalWeb"/>
        <w:shd w:val="clear" w:color="auto" w:fill="FFFFFF"/>
        <w:spacing w:before="0" w:beforeAutospacing="0" w:after="0" w:afterAutospacing="0"/>
        <w:textAlignment w:val="baseline"/>
        <w:rPr>
          <w:rFonts w:ascii="Arial" w:hAnsi="Arial" w:cs="Arial"/>
          <w:color w:val="666666"/>
          <w:sz w:val="20"/>
          <w:szCs w:val="23"/>
        </w:rPr>
      </w:pPr>
      <w:r w:rsidRPr="007863FA">
        <w:rPr>
          <w:rStyle w:val="Strong"/>
          <w:rFonts w:ascii="Arial" w:hAnsi="Arial" w:cs="Arial"/>
          <w:color w:val="666666"/>
          <w:sz w:val="20"/>
          <w:szCs w:val="23"/>
          <w:bdr w:val="none" w:sz="0" w:space="0" w:color="auto" w:frame="1"/>
        </w:rPr>
        <w:t>Parallel</w:t>
      </w:r>
      <w:r w:rsidRPr="007863FA">
        <w:rPr>
          <w:rFonts w:ascii="Arial" w:hAnsi="Arial" w:cs="Arial"/>
          <w:color w:val="666666"/>
          <w:sz w:val="20"/>
          <w:szCs w:val="23"/>
        </w:rPr>
        <w:t>: Truy bắt điểm đường song song với đoạn thẳng có trước</w:t>
      </w:r>
    </w:p>
    <w:p w14:paraId="2E6F7F11" w14:textId="77777777" w:rsidR="007863FA" w:rsidRPr="007863FA" w:rsidRDefault="007863FA" w:rsidP="007863FA">
      <w:pPr>
        <w:pStyle w:val="Heading4"/>
        <w:shd w:val="clear" w:color="auto" w:fill="FFFFFF"/>
        <w:spacing w:before="360" w:beforeAutospacing="0" w:after="210" w:afterAutospacing="0" w:line="435" w:lineRule="atLeast"/>
        <w:rPr>
          <w:rFonts w:ascii="Arial" w:hAnsi="Arial" w:cs="Arial"/>
          <w:b w:val="0"/>
          <w:bCs w:val="0"/>
          <w:color w:val="111111"/>
          <w:szCs w:val="29"/>
        </w:rPr>
      </w:pPr>
      <w:r w:rsidRPr="007863FA">
        <w:rPr>
          <w:color w:val="111111"/>
          <w:szCs w:val="30"/>
        </w:rPr>
        <w:t>3. Các nội dung cụ thể của các phương pháp truy bắt điểm.</w:t>
      </w:r>
    </w:p>
    <w:p w14:paraId="066A88F2" w14:textId="7C6A018F" w:rsidR="007863FA" w:rsidRPr="007863FA" w:rsidRDefault="007863FA" w:rsidP="007863FA">
      <w:pPr>
        <w:shd w:val="clear" w:color="auto" w:fill="FFFFFF"/>
        <w:spacing w:after="390" w:line="240" w:lineRule="auto"/>
        <w:rPr>
          <w:rFonts w:ascii="Times New Roman" w:eastAsia="Times New Roman" w:hAnsi="Times New Roman" w:cs="Times New Roman"/>
          <w:color w:val="222222"/>
          <w:sz w:val="24"/>
          <w:szCs w:val="30"/>
        </w:rPr>
      </w:pPr>
      <w:r w:rsidRPr="007863FA">
        <w:rPr>
          <w:rFonts w:ascii="Times New Roman" w:eastAsia="Times New Roman" w:hAnsi="Times New Roman" w:cs="Times New Roman"/>
          <w:color w:val="222222"/>
          <w:sz w:val="24"/>
          <w:szCs w:val="30"/>
        </w:rPr>
        <w:t>Điểm nổi bật và mạnh của </w:t>
      </w:r>
      <w:r w:rsidRPr="007863FA">
        <w:rPr>
          <w:rFonts w:ascii="Times New Roman" w:eastAsia="Times New Roman" w:hAnsi="Times New Roman" w:cs="Times New Roman"/>
          <w:b/>
          <w:bCs/>
          <w:color w:val="222222"/>
          <w:sz w:val="24"/>
          <w:szCs w:val="30"/>
        </w:rPr>
        <w:t>AutoCAD</w:t>
      </w:r>
      <w:r w:rsidRPr="007863FA">
        <w:rPr>
          <w:rFonts w:ascii="Times New Roman" w:eastAsia="Times New Roman" w:hAnsi="Times New Roman" w:cs="Times New Roman"/>
          <w:color w:val="222222"/>
          <w:sz w:val="24"/>
          <w:szCs w:val="30"/>
        </w:rPr>
        <w:t> là sau khi định chế độ truy bắt điểm thì có thể truy bắt chính xác điểm đã định trong khi chỉ cần chọn điểm gần đó. </w:t>
      </w:r>
      <w:bookmarkStart w:id="1" w:name="_GoBack"/>
      <w:r w:rsidRPr="007863FA">
        <w:rPr>
          <w:rFonts w:ascii="Times New Roman" w:eastAsia="Times New Roman" w:hAnsi="Times New Roman" w:cs="Times New Roman"/>
          <w:noProof/>
          <w:color w:val="222222"/>
          <w:sz w:val="24"/>
          <w:szCs w:val="30"/>
        </w:rPr>
        <w:drawing>
          <wp:inline distT="0" distB="0" distL="0" distR="0" wp14:anchorId="20229FD2" wp14:editId="59BD413F">
            <wp:extent cx="6305484" cy="3611880"/>
            <wp:effectExtent l="0" t="0" r="635" b="7620"/>
            <wp:docPr id="7" name="Picture 7" descr="https://xaydungplus.com/wp-content/uploads/2018/09/Thi%E1%BA%BFt-l%E1%BA%ADp-truy-b%E1%BA%AFt-%C4%91i%E1%BB%83m-trong-AutoCad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aydungplus.com/wp-content/uploads/2018/09/Thi%E1%BA%BFt-l%E1%BA%ADp-truy-b%E1%BA%AFt-%C4%91i%E1%BB%83m-trong-AutoCadc-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9035" cy="3642555"/>
                    </a:xfrm>
                    <a:prstGeom prst="rect">
                      <a:avLst/>
                    </a:prstGeom>
                    <a:noFill/>
                    <a:ln>
                      <a:noFill/>
                    </a:ln>
                  </pic:spPr>
                </pic:pic>
              </a:graphicData>
            </a:graphic>
          </wp:inline>
        </w:drawing>
      </w:r>
      <w:bookmarkEnd w:id="1"/>
    </w:p>
    <w:p w14:paraId="40145041" w14:textId="0CE2D218" w:rsidR="007863FA" w:rsidRPr="007863FA" w:rsidRDefault="007863FA" w:rsidP="007863FA">
      <w:pPr>
        <w:shd w:val="clear" w:color="auto" w:fill="FFFFFF"/>
        <w:spacing w:after="390" w:line="240" w:lineRule="auto"/>
        <w:jc w:val="center"/>
        <w:rPr>
          <w:rFonts w:ascii="Times New Roman" w:eastAsia="Times New Roman" w:hAnsi="Times New Roman" w:cs="Times New Roman"/>
          <w:color w:val="222222"/>
          <w:sz w:val="24"/>
          <w:szCs w:val="30"/>
        </w:rPr>
      </w:pPr>
      <w:r w:rsidRPr="007863FA">
        <w:rPr>
          <w:rFonts w:ascii="Times New Roman" w:eastAsia="Times New Roman" w:hAnsi="Times New Roman" w:cs="Times New Roman"/>
          <w:noProof/>
          <w:color w:val="222222"/>
          <w:sz w:val="24"/>
          <w:szCs w:val="30"/>
        </w:rPr>
        <w:lastRenderedPageBreak/>
        <w:drawing>
          <wp:inline distT="0" distB="0" distL="0" distR="0" wp14:anchorId="6B5A01A5" wp14:editId="708D939E">
            <wp:extent cx="6130352" cy="3893820"/>
            <wp:effectExtent l="0" t="0" r="3810" b="0"/>
            <wp:docPr id="6" name="Picture 6" descr="https://xaydungplus.com/wp-content/uploads/2018/09/Thi%E1%BA%BFt-l%E1%BA%ADp-truy-b%E1%BA%AFt-%C4%91i%E1%BB%83m-trong-AutoCad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aydungplus.com/wp-content/uploads/2018/09/Thi%E1%BA%BFt-l%E1%BA%ADp-truy-b%E1%BA%AFt-%C4%91i%E1%BB%83m-trong-AutoCadc-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7287" cy="3910928"/>
                    </a:xfrm>
                    <a:prstGeom prst="rect">
                      <a:avLst/>
                    </a:prstGeom>
                    <a:noFill/>
                    <a:ln>
                      <a:noFill/>
                    </a:ln>
                  </pic:spPr>
                </pic:pic>
              </a:graphicData>
            </a:graphic>
          </wp:inline>
        </w:drawing>
      </w:r>
    </w:p>
    <w:p w14:paraId="6657AB1F" w14:textId="76466336" w:rsidR="007863FA" w:rsidRPr="007863FA" w:rsidRDefault="007863FA" w:rsidP="007863FA">
      <w:pPr>
        <w:shd w:val="clear" w:color="auto" w:fill="FFFFFF"/>
        <w:spacing w:after="390" w:line="240" w:lineRule="auto"/>
        <w:jc w:val="center"/>
        <w:rPr>
          <w:rFonts w:ascii="Times New Roman" w:eastAsia="Times New Roman" w:hAnsi="Times New Roman" w:cs="Times New Roman"/>
          <w:color w:val="222222"/>
          <w:sz w:val="24"/>
          <w:szCs w:val="30"/>
        </w:rPr>
      </w:pPr>
      <w:r w:rsidRPr="007863FA">
        <w:rPr>
          <w:rFonts w:ascii="Times New Roman" w:eastAsia="Times New Roman" w:hAnsi="Times New Roman" w:cs="Times New Roman"/>
          <w:noProof/>
          <w:color w:val="222222"/>
          <w:sz w:val="24"/>
          <w:szCs w:val="30"/>
        </w:rPr>
        <w:lastRenderedPageBreak/>
        <w:drawing>
          <wp:inline distT="0" distB="0" distL="0" distR="0" wp14:anchorId="76FE0648" wp14:editId="5B9E7EED">
            <wp:extent cx="5636464" cy="5341254"/>
            <wp:effectExtent l="0" t="0" r="2540" b="0"/>
            <wp:docPr id="5" name="Picture 5" descr="https://xaydungplus.com/wp-content/uploads/2018/09/Thi%E1%BA%BFt-l%E1%BA%ADp-truy-b%E1%BA%AFt-%C4%91i%E1%BB%83m-trong-AutoCad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xaydungplus.com/wp-content/uploads/2018/09/Thi%E1%BA%BFt-l%E1%BA%ADp-truy-b%E1%BA%AFt-%C4%91i%E1%BB%83m-trong-AutoCadc-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372" cy="5365805"/>
                    </a:xfrm>
                    <a:prstGeom prst="rect">
                      <a:avLst/>
                    </a:prstGeom>
                    <a:noFill/>
                    <a:ln>
                      <a:noFill/>
                    </a:ln>
                  </pic:spPr>
                </pic:pic>
              </a:graphicData>
            </a:graphic>
          </wp:inline>
        </w:drawing>
      </w:r>
    </w:p>
    <w:p w14:paraId="4C4CB87A" w14:textId="77777777" w:rsidR="007863FA" w:rsidRPr="007863FA" w:rsidRDefault="007863FA" w:rsidP="007863FA">
      <w:pPr>
        <w:shd w:val="clear" w:color="auto" w:fill="FFFFFF"/>
        <w:spacing w:after="390" w:line="240" w:lineRule="auto"/>
        <w:rPr>
          <w:rFonts w:ascii="Times New Roman" w:eastAsia="Times New Roman" w:hAnsi="Times New Roman" w:cs="Times New Roman"/>
          <w:color w:val="222222"/>
          <w:sz w:val="24"/>
          <w:szCs w:val="30"/>
        </w:rPr>
      </w:pPr>
      <w:r w:rsidRPr="007863FA">
        <w:rPr>
          <w:rFonts w:ascii="Times New Roman" w:eastAsia="Times New Roman" w:hAnsi="Times New Roman" w:cs="Times New Roman"/>
          <w:b/>
          <w:bCs/>
          <w:color w:val="222222"/>
          <w:sz w:val="28"/>
          <w:szCs w:val="36"/>
          <w:u w:val="single"/>
        </w:rPr>
        <w:t>Chức năng:</w:t>
      </w:r>
      <w:r w:rsidRPr="007863FA">
        <w:rPr>
          <w:rFonts w:ascii="Times New Roman" w:eastAsia="Times New Roman" w:hAnsi="Times New Roman" w:cs="Times New Roman"/>
          <w:color w:val="222222"/>
          <w:sz w:val="28"/>
          <w:szCs w:val="36"/>
        </w:rPr>
        <w:t> Truy bắt giao điểm các đối tượng không cùng nằm trong một mặt phẳng.</w:t>
      </w:r>
    </w:p>
    <w:p w14:paraId="364DEF98" w14:textId="77777777" w:rsidR="007863FA" w:rsidRPr="007863FA" w:rsidRDefault="007863FA" w:rsidP="007863FA">
      <w:pPr>
        <w:shd w:val="clear" w:color="auto" w:fill="FFFFFF"/>
        <w:spacing w:after="390" w:line="240" w:lineRule="auto"/>
        <w:rPr>
          <w:rFonts w:ascii="Times New Roman" w:eastAsia="Times New Roman" w:hAnsi="Times New Roman" w:cs="Times New Roman"/>
          <w:color w:val="222222"/>
          <w:sz w:val="24"/>
          <w:szCs w:val="30"/>
        </w:rPr>
      </w:pPr>
      <w:r w:rsidRPr="007863FA">
        <w:rPr>
          <w:rFonts w:ascii="Times New Roman" w:eastAsia="Times New Roman" w:hAnsi="Times New Roman" w:cs="Times New Roman"/>
          <w:b/>
          <w:bCs/>
          <w:color w:val="222222"/>
          <w:sz w:val="28"/>
          <w:szCs w:val="36"/>
        </w:rPr>
        <w:t>Ví dụ:</w:t>
      </w:r>
      <w:r w:rsidRPr="007863FA">
        <w:rPr>
          <w:rFonts w:ascii="Times New Roman" w:eastAsia="Times New Roman" w:hAnsi="Times New Roman" w:cs="Times New Roman"/>
          <w:color w:val="222222"/>
          <w:sz w:val="28"/>
          <w:szCs w:val="36"/>
        </w:rPr>
        <w:t> Đối tượng 3D (dạng Wireframe) trong khung nhìn hiện hành thấy hai đối tượng giao nhau nhưng trong thực tế thì không cắt nhau.</w:t>
      </w:r>
    </w:p>
    <w:p w14:paraId="66ED7ACD" w14:textId="474E8AF9" w:rsidR="007863FA" w:rsidRPr="007863FA" w:rsidRDefault="007863FA" w:rsidP="007863FA">
      <w:pPr>
        <w:shd w:val="clear" w:color="auto" w:fill="FFFFFF"/>
        <w:spacing w:after="390" w:line="240" w:lineRule="auto"/>
        <w:jc w:val="center"/>
        <w:rPr>
          <w:rFonts w:ascii="Times New Roman" w:eastAsia="Times New Roman" w:hAnsi="Times New Roman" w:cs="Times New Roman"/>
          <w:color w:val="222222"/>
          <w:sz w:val="24"/>
          <w:szCs w:val="30"/>
        </w:rPr>
      </w:pPr>
      <w:r w:rsidRPr="007863FA">
        <w:rPr>
          <w:rFonts w:ascii="Times New Roman" w:eastAsia="Times New Roman" w:hAnsi="Times New Roman" w:cs="Times New Roman"/>
          <w:noProof/>
          <w:color w:val="222222"/>
          <w:sz w:val="24"/>
          <w:szCs w:val="30"/>
        </w:rPr>
        <w:lastRenderedPageBreak/>
        <w:drawing>
          <wp:inline distT="0" distB="0" distL="0" distR="0" wp14:anchorId="0A43F55D" wp14:editId="17893AF2">
            <wp:extent cx="5496092" cy="4638675"/>
            <wp:effectExtent l="0" t="0" r="9525" b="0"/>
            <wp:docPr id="4" name="Picture 4" descr="https://xaydungplus.com/wp-content/uploads/2018/09/Thi%E1%BA%BFt-l%E1%BA%ADp-truy-b%E1%BA%AFt-%C4%91i%E1%BB%83m-trong-AutoCad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aydungplus.com/wp-content/uploads/2018/09/Thi%E1%BA%BFt-l%E1%BA%ADp-truy-b%E1%BA%AFt-%C4%91i%E1%BB%83m-trong-AutoCadc-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823" cy="4654484"/>
                    </a:xfrm>
                    <a:prstGeom prst="rect">
                      <a:avLst/>
                    </a:prstGeom>
                    <a:noFill/>
                    <a:ln>
                      <a:noFill/>
                    </a:ln>
                  </pic:spPr>
                </pic:pic>
              </a:graphicData>
            </a:graphic>
          </wp:inline>
        </w:drawing>
      </w:r>
    </w:p>
    <w:p w14:paraId="7B6F3222" w14:textId="6CEDDC67" w:rsidR="007863FA" w:rsidRPr="007863FA" w:rsidRDefault="007863FA" w:rsidP="007863FA">
      <w:pPr>
        <w:shd w:val="clear" w:color="auto" w:fill="FFFFFF"/>
        <w:spacing w:after="390" w:line="240" w:lineRule="auto"/>
        <w:rPr>
          <w:rFonts w:ascii="Times New Roman" w:eastAsia="Times New Roman" w:hAnsi="Times New Roman" w:cs="Times New Roman"/>
          <w:color w:val="222222"/>
          <w:sz w:val="24"/>
          <w:szCs w:val="30"/>
        </w:rPr>
      </w:pPr>
      <w:r w:rsidRPr="007863FA">
        <w:rPr>
          <w:rFonts w:ascii="Times New Roman" w:eastAsia="Times New Roman" w:hAnsi="Times New Roman" w:cs="Times New Roman"/>
          <w:b/>
          <w:bCs/>
          <w:color w:val="222222"/>
          <w:sz w:val="28"/>
          <w:szCs w:val="36"/>
          <w:u w:val="single"/>
        </w:rPr>
        <w:t>Chức năng:</w:t>
      </w:r>
      <w:r w:rsidRPr="007863FA">
        <w:rPr>
          <w:rFonts w:ascii="Times New Roman" w:eastAsia="Times New Roman" w:hAnsi="Times New Roman" w:cs="Times New Roman"/>
          <w:color w:val="222222"/>
          <w:sz w:val="28"/>
          <w:szCs w:val="36"/>
        </w:rPr>
        <w:t> Truy bắt các điểm 1/4  của đường tròn, cung tròn, hoặc elips. Sauk hi gọi lênh, chọn chế độc truy bắt điểm Quadrant sau đó di chuyển trỏ chuột trên đối tượng cần truy bắt điểm thì sẽ thấy hiển thị các điểm cần truy bắt.</w:t>
      </w:r>
      <w:r w:rsidRPr="007863FA">
        <w:rPr>
          <w:rFonts w:ascii="Times New Roman" w:eastAsia="Times New Roman" w:hAnsi="Times New Roman" w:cs="Times New Roman"/>
          <w:color w:val="222222"/>
          <w:sz w:val="24"/>
          <w:szCs w:val="30"/>
        </w:rPr>
        <w:t> </w:t>
      </w:r>
    </w:p>
    <w:p w14:paraId="1BE5F9D0" w14:textId="50D7D55B" w:rsidR="007863FA" w:rsidRPr="007863FA" w:rsidRDefault="007863FA" w:rsidP="007863FA">
      <w:pPr>
        <w:shd w:val="clear" w:color="auto" w:fill="FFFFFF"/>
        <w:spacing w:after="390" w:line="240" w:lineRule="auto"/>
        <w:jc w:val="center"/>
        <w:rPr>
          <w:rFonts w:ascii="Times New Roman" w:eastAsia="Times New Roman" w:hAnsi="Times New Roman" w:cs="Times New Roman"/>
          <w:color w:val="222222"/>
          <w:sz w:val="24"/>
          <w:szCs w:val="30"/>
        </w:rPr>
      </w:pPr>
      <w:r w:rsidRPr="007863FA">
        <w:rPr>
          <w:rFonts w:ascii="Times New Roman" w:eastAsia="Times New Roman" w:hAnsi="Times New Roman" w:cs="Times New Roman"/>
          <w:noProof/>
          <w:color w:val="222222"/>
          <w:sz w:val="24"/>
          <w:szCs w:val="30"/>
        </w:rPr>
        <w:lastRenderedPageBreak/>
        <w:drawing>
          <wp:inline distT="0" distB="0" distL="0" distR="0" wp14:anchorId="6C28B857" wp14:editId="7EEC79FA">
            <wp:extent cx="4198620" cy="3473404"/>
            <wp:effectExtent l="0" t="0" r="0" b="0"/>
            <wp:docPr id="3" name="Picture 3" descr="https://xaydungplus.com/wp-content/uploads/2018/09/Thi%E1%BA%BFt-l%E1%BA%ADp-truy-b%E1%BA%AFt-%C4%91i%E1%BB%83m-trong-AutoCad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xaydungplus.com/wp-content/uploads/2018/09/Thi%E1%BA%BFt-l%E1%BA%ADp-truy-b%E1%BA%AFt-%C4%91i%E1%BB%83m-trong-AutoCadc-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8699" cy="3490015"/>
                    </a:xfrm>
                    <a:prstGeom prst="rect">
                      <a:avLst/>
                    </a:prstGeom>
                    <a:noFill/>
                    <a:ln>
                      <a:noFill/>
                    </a:ln>
                  </pic:spPr>
                </pic:pic>
              </a:graphicData>
            </a:graphic>
          </wp:inline>
        </w:drawing>
      </w:r>
    </w:p>
    <w:p w14:paraId="60AD6A24" w14:textId="77777777" w:rsidR="007863FA" w:rsidRPr="007863FA" w:rsidRDefault="007863FA" w:rsidP="007863FA">
      <w:pPr>
        <w:shd w:val="clear" w:color="auto" w:fill="FFFFFF"/>
        <w:spacing w:after="390" w:line="240" w:lineRule="auto"/>
        <w:rPr>
          <w:rFonts w:ascii="Times New Roman" w:eastAsia="Times New Roman" w:hAnsi="Times New Roman" w:cs="Times New Roman"/>
          <w:color w:val="222222"/>
          <w:sz w:val="24"/>
          <w:szCs w:val="30"/>
        </w:rPr>
      </w:pPr>
      <w:r w:rsidRPr="007863FA">
        <w:rPr>
          <w:rFonts w:ascii="Times New Roman" w:eastAsia="Times New Roman" w:hAnsi="Times New Roman" w:cs="Times New Roman"/>
          <w:b/>
          <w:bCs/>
          <w:color w:val="222222"/>
          <w:sz w:val="28"/>
          <w:szCs w:val="36"/>
          <w:u w:val="single"/>
        </w:rPr>
        <w:t>Chức năng:</w:t>
      </w:r>
      <w:r w:rsidRPr="007863FA">
        <w:rPr>
          <w:rFonts w:ascii="Times New Roman" w:eastAsia="Times New Roman" w:hAnsi="Times New Roman" w:cs="Times New Roman"/>
          <w:color w:val="222222"/>
          <w:sz w:val="28"/>
          <w:szCs w:val="36"/>
        </w:rPr>
        <w:t> Vẽ một đường thẳng song song với một đường thẳng có sẵn. Sau khi gọi lệnh vẽ đường thẳng, chọn chế độ truy bắt điểm song song. Khi di chuyển trỏ chuột đến một đường thẳng có sẵn thì xuất hiện dấu (//) thì đoạn thẳng sắp vẽ sẽ song song với đoạn thẳng được chọn lấy song song.</w:t>
      </w:r>
    </w:p>
    <w:p w14:paraId="77CDCF27" w14:textId="6ECD6B55" w:rsidR="007863FA" w:rsidRPr="007863FA" w:rsidRDefault="007863FA" w:rsidP="007863FA">
      <w:pPr>
        <w:shd w:val="clear" w:color="auto" w:fill="FFFFFF"/>
        <w:spacing w:after="390" w:line="240" w:lineRule="auto"/>
        <w:jc w:val="center"/>
        <w:rPr>
          <w:rFonts w:ascii="Times New Roman" w:eastAsia="Times New Roman" w:hAnsi="Times New Roman" w:cs="Times New Roman"/>
          <w:color w:val="222222"/>
          <w:sz w:val="24"/>
          <w:szCs w:val="30"/>
        </w:rPr>
      </w:pPr>
      <w:r w:rsidRPr="007863FA">
        <w:rPr>
          <w:rFonts w:ascii="Times New Roman" w:eastAsia="Times New Roman" w:hAnsi="Times New Roman" w:cs="Times New Roman"/>
          <w:noProof/>
          <w:color w:val="222222"/>
          <w:sz w:val="24"/>
          <w:szCs w:val="30"/>
        </w:rPr>
        <w:lastRenderedPageBreak/>
        <w:drawing>
          <wp:inline distT="0" distB="0" distL="0" distR="0" wp14:anchorId="7134CD5A" wp14:editId="429BD1D3">
            <wp:extent cx="6652260" cy="4663440"/>
            <wp:effectExtent l="0" t="0" r="0" b="3810"/>
            <wp:docPr id="2" name="Picture 2" descr="https://xaydungplus.com/wp-content/uploads/2018/09/Thi%E1%BA%BFt-l%E1%BA%ADp-truy-b%E1%BA%AFt-%C4%91i%E1%BB%83m-trong-AutoCad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xaydungplus.com/wp-content/uploads/2018/09/Thi%E1%BA%BFt-l%E1%BA%ADp-truy-b%E1%BA%AFt-%C4%91i%E1%BB%83m-trong-AutoCadc-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2260" cy="4663440"/>
                    </a:xfrm>
                    <a:prstGeom prst="rect">
                      <a:avLst/>
                    </a:prstGeom>
                    <a:noFill/>
                    <a:ln>
                      <a:noFill/>
                    </a:ln>
                  </pic:spPr>
                </pic:pic>
              </a:graphicData>
            </a:graphic>
          </wp:inline>
        </w:drawing>
      </w:r>
      <w:r w:rsidRPr="007863FA">
        <w:rPr>
          <w:rFonts w:ascii="Times New Roman" w:eastAsia="Times New Roman" w:hAnsi="Times New Roman" w:cs="Times New Roman"/>
          <w:noProof/>
          <w:color w:val="222222"/>
          <w:sz w:val="24"/>
          <w:szCs w:val="30"/>
        </w:rPr>
        <w:drawing>
          <wp:inline distT="0" distB="0" distL="0" distR="0" wp14:anchorId="11B6D754" wp14:editId="3E2D33AA">
            <wp:extent cx="7048500" cy="2849880"/>
            <wp:effectExtent l="0" t="0" r="0" b="7620"/>
            <wp:docPr id="1" name="Picture 1" descr="https://xaydungplus.com/wp-content/uploads/2018/09/Thi%E1%BA%BFt-l%E1%BA%ADp-truy-b%E1%BA%AFt-%C4%91i%E1%BB%83m-trong-AutoCa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xaydungplus.com/wp-content/uploads/2018/09/Thi%E1%BA%BFt-l%E1%BA%ADp-truy-b%E1%BA%AFt-%C4%91i%E1%BB%83m-trong-AutoCad-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0" cy="2849880"/>
                    </a:xfrm>
                    <a:prstGeom prst="rect">
                      <a:avLst/>
                    </a:prstGeom>
                    <a:noFill/>
                    <a:ln>
                      <a:noFill/>
                    </a:ln>
                  </pic:spPr>
                </pic:pic>
              </a:graphicData>
            </a:graphic>
          </wp:inline>
        </w:drawing>
      </w:r>
    </w:p>
    <w:p w14:paraId="3F891F3A" w14:textId="77777777" w:rsidR="007863FA" w:rsidRPr="007863FA" w:rsidRDefault="007863FA" w:rsidP="00135B7A">
      <w:pPr>
        <w:pStyle w:val="NormalWeb"/>
        <w:shd w:val="clear" w:color="auto" w:fill="FFFFFF"/>
        <w:spacing w:before="0" w:beforeAutospacing="0" w:after="0" w:afterAutospacing="0"/>
        <w:textAlignment w:val="baseline"/>
        <w:rPr>
          <w:rFonts w:ascii="Arial" w:hAnsi="Arial" w:cs="Arial"/>
          <w:color w:val="666666"/>
          <w:sz w:val="20"/>
          <w:szCs w:val="23"/>
        </w:rPr>
      </w:pPr>
    </w:p>
    <w:p w14:paraId="06C6C8B0" w14:textId="77777777" w:rsidR="008A76B9" w:rsidRPr="007863FA" w:rsidRDefault="008A76B9">
      <w:pPr>
        <w:rPr>
          <w:sz w:val="20"/>
        </w:rPr>
      </w:pPr>
    </w:p>
    <w:sectPr w:rsidR="008A76B9" w:rsidRPr="007863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7A"/>
    <w:rsid w:val="00135B7A"/>
    <w:rsid w:val="007863FA"/>
    <w:rsid w:val="008A76B9"/>
    <w:rsid w:val="00E9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DD3C"/>
  <w15:chartTrackingRefBased/>
  <w15:docId w15:val="{4AAF1213-06D9-46D3-9446-D1B7F027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863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B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5B7A"/>
    <w:rPr>
      <w:b/>
      <w:bCs/>
    </w:rPr>
  </w:style>
  <w:style w:type="character" w:customStyle="1" w:styleId="Heading4Char">
    <w:name w:val="Heading 4 Char"/>
    <w:basedOn w:val="DefaultParagraphFont"/>
    <w:link w:val="Heading4"/>
    <w:uiPriority w:val="9"/>
    <w:rsid w:val="007863F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530480">
      <w:bodyDiv w:val="1"/>
      <w:marLeft w:val="0"/>
      <w:marRight w:val="0"/>
      <w:marTop w:val="0"/>
      <w:marBottom w:val="0"/>
      <w:divBdr>
        <w:top w:val="none" w:sz="0" w:space="0" w:color="auto"/>
        <w:left w:val="none" w:sz="0" w:space="0" w:color="auto"/>
        <w:bottom w:val="none" w:sz="0" w:space="0" w:color="auto"/>
        <w:right w:val="none" w:sz="0" w:space="0" w:color="auto"/>
      </w:divBdr>
    </w:div>
    <w:div w:id="974021298">
      <w:bodyDiv w:val="1"/>
      <w:marLeft w:val="0"/>
      <w:marRight w:val="0"/>
      <w:marTop w:val="0"/>
      <w:marBottom w:val="0"/>
      <w:divBdr>
        <w:top w:val="none" w:sz="0" w:space="0" w:color="auto"/>
        <w:left w:val="none" w:sz="0" w:space="0" w:color="auto"/>
        <w:bottom w:val="none" w:sz="0" w:space="0" w:color="auto"/>
        <w:right w:val="none" w:sz="0" w:space="0" w:color="auto"/>
      </w:divBdr>
    </w:div>
    <w:div w:id="158880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2020-09-17T01:11:00Z</dcterms:created>
  <dcterms:modified xsi:type="dcterms:W3CDTF">2020-10-05T00:47:00Z</dcterms:modified>
</cp:coreProperties>
</file>